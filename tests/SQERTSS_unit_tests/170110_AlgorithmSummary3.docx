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77AA2" w14:textId="7B3E900D" w:rsidR="00AE1F63" w:rsidRDefault="00AE1F63" w:rsidP="00AE1F63">
      <w:pPr>
        <w:jc w:val="center"/>
      </w:pPr>
      <w:r>
        <w:t>Transient Algorithm</w:t>
      </w:r>
    </w:p>
    <w:p w14:paraId="475C3A2D" w14:textId="4E933DCB" w:rsidR="00AE1F63" w:rsidRPr="00AE1F63" w:rsidRDefault="00AE1F63" w:rsidP="00AE1F63">
      <w:pPr>
        <w:pStyle w:val="ListParagraph"/>
        <w:numPr>
          <w:ilvl w:val="0"/>
          <w:numId w:val="2"/>
        </w:numPr>
      </w:pPr>
      <w:r w:rsidRPr="00AE1F63">
        <w:t xml:space="preserve">Set </w:t>
      </w:r>
      <w:r w:rsidRPr="00AE1F63">
        <w:rPr>
          <w:i/>
        </w:rPr>
        <w:t>m</w:t>
      </w:r>
      <w:r w:rsidRPr="00AE1F63">
        <w:t xml:space="preserve"> = 0 and run an unthrottled KMC snapshot. Increment </w:t>
      </w:r>
      <w:r w:rsidRPr="00AE1F63">
        <w:rPr>
          <w:i/>
        </w:rPr>
        <w:t>m</w:t>
      </w:r>
      <w:r w:rsidRPr="00AE1F63">
        <w:t xml:space="preserve"> by 1.</w:t>
      </w:r>
    </w:p>
    <w:p w14:paraId="4FD2A5B9" w14:textId="3C311F97" w:rsidR="00AE1F63" w:rsidRDefault="00AE1F63" w:rsidP="00AE1F63">
      <w:pPr>
        <w:pStyle w:val="ListParagraph"/>
        <w:numPr>
          <w:ilvl w:val="0"/>
          <w:numId w:val="2"/>
        </w:numPr>
      </w:pPr>
      <w:r w:rsidRPr="00AE1F63">
        <w:t xml:space="preserve">Gather all </w:t>
      </w:r>
      <w:r w:rsidR="00F15BD4">
        <w:t>observed event frequencies (</w:t>
      </w:r>
      <w:r w:rsidRPr="00AE1F63">
        <w:t>oEFs</w:t>
      </w:r>
      <w:r w:rsidR="00F15BD4">
        <w:t>) and rank the processes:</w:t>
      </w:r>
    </w:p>
    <w:p w14:paraId="00D1C427" w14:textId="77777777" w:rsidR="00ED57B5" w:rsidRDefault="00F15BD4" w:rsidP="00ED57B5">
      <w:pPr>
        <w:pStyle w:val="ListParagraph"/>
        <w:numPr>
          <w:ilvl w:val="1"/>
          <w:numId w:val="2"/>
        </w:numPr>
      </w:pPr>
      <w:r>
        <w:t>Calculate unthrottled event frequencies (uEFs) from the oEFs and the old aggregate throttling factors (ATFs) by</w:t>
      </w:r>
    </w:p>
    <w:p w14:paraId="71244084" w14:textId="77777777" w:rsidR="00ED57B5" w:rsidRDefault="00ED57B5" w:rsidP="00FB1108">
      <w:pPr>
        <w:pStyle w:val="ListParagraph"/>
        <w:ind w:firstLine="720"/>
      </w:pPr>
    </w:p>
    <w:p w14:paraId="4B4A799A" w14:textId="0A5EC7D1" w:rsidR="00220E78" w:rsidRDefault="00220E78" w:rsidP="00FB1108">
      <w:pPr>
        <w:pStyle w:val="ListParagraph"/>
        <w:ind w:left="1080" w:firstLine="720"/>
      </w:pPr>
      <w:r>
        <w:t>uEF = oEF / ATF</w:t>
      </w:r>
    </w:p>
    <w:p w14:paraId="16CBF803" w14:textId="77777777" w:rsidR="00ED57B5" w:rsidRDefault="00ED57B5" w:rsidP="00FB1108">
      <w:pPr>
        <w:pStyle w:val="ListParagraph"/>
        <w:ind w:firstLine="720"/>
      </w:pPr>
    </w:p>
    <w:p w14:paraId="5F2C7908" w14:textId="3098E073" w:rsidR="00AE1F63" w:rsidRDefault="00AE1F63" w:rsidP="00AE1F63">
      <w:pPr>
        <w:pStyle w:val="ListParagraph"/>
        <w:numPr>
          <w:ilvl w:val="1"/>
          <w:numId w:val="2"/>
        </w:numPr>
      </w:pPr>
      <w:r w:rsidRPr="00AE1F63">
        <w:t>The processes are ranked with paired ranking</w:t>
      </w:r>
      <w:r w:rsidR="00F15BD4">
        <w:t xml:space="preserve"> according to the fastest uEF in the pair</w:t>
      </w:r>
      <w:r w:rsidRPr="00AE1F63">
        <w:t>. If a process is irreversible, then its reverse process is assumed to have an EF of zero.</w:t>
      </w:r>
    </w:p>
    <w:p w14:paraId="73E76940" w14:textId="0DCB10EC" w:rsidR="00991FE5" w:rsidRPr="00AE1F63" w:rsidRDefault="00991FE5" w:rsidP="00FB1108">
      <w:pPr>
        <w:pStyle w:val="ListParagraph"/>
        <w:numPr>
          <w:ilvl w:val="2"/>
          <w:numId w:val="2"/>
        </w:numPr>
      </w:pPr>
      <w:r>
        <w:t>For each process rank, the uEF of that process rank is the higher of the two uEFs within that process pair.</w:t>
      </w:r>
    </w:p>
    <w:p w14:paraId="69F4A04C" w14:textId="32A64B05" w:rsidR="00991FE5" w:rsidRDefault="00AE1F63" w:rsidP="00991FE5">
      <w:pPr>
        <w:pStyle w:val="ListParagraph"/>
        <w:numPr>
          <w:ilvl w:val="1"/>
          <w:numId w:val="2"/>
        </w:numPr>
      </w:pPr>
      <w:r w:rsidRPr="00AE1F63">
        <w:t xml:space="preserve">Classify each process pair as </w:t>
      </w:r>
      <w:r>
        <w:t xml:space="preserve">fast </w:t>
      </w:r>
      <w:r w:rsidR="00542DAF">
        <w:t xml:space="preserve">frivolous </w:t>
      </w:r>
      <w:r>
        <w:t>processes (</w:t>
      </w:r>
      <w:r w:rsidR="00542DAF">
        <w:t>F</w:t>
      </w:r>
      <w:r w:rsidRPr="00AE1F63">
        <w:t>FP</w:t>
      </w:r>
      <w:r>
        <w:t>s)</w:t>
      </w:r>
      <w:r w:rsidRPr="00AE1F63">
        <w:t>,</w:t>
      </w:r>
      <w:r>
        <w:t xml:space="preserve"> </w:t>
      </w:r>
      <w:r w:rsidR="00D4322B">
        <w:t xml:space="preserve">the </w:t>
      </w:r>
      <w:r>
        <w:t>fastest rate determining process</w:t>
      </w:r>
      <w:r w:rsidRPr="00AE1F63">
        <w:t xml:space="preserve"> </w:t>
      </w:r>
      <w:r>
        <w:t>(</w:t>
      </w:r>
      <w:r w:rsidRPr="00AE1F63">
        <w:t>FRP</w:t>
      </w:r>
      <w:r>
        <w:t>), slow processes (SPs), or negligibly slow processes (NSPs).</w:t>
      </w:r>
    </w:p>
    <w:p w14:paraId="7BDC4593" w14:textId="4C66184E" w:rsidR="0077330A" w:rsidRDefault="0077330A" w:rsidP="0077330A">
      <w:pPr>
        <w:pStyle w:val="ListParagraph"/>
        <w:numPr>
          <w:ilvl w:val="2"/>
          <w:numId w:val="2"/>
        </w:numPr>
      </w:pPr>
      <w:r>
        <w:t>The FRP (if it exists) is the fastest process pair that is not in quasi-equilibrium.</w:t>
      </w:r>
    </w:p>
    <w:p w14:paraId="20CAA4C2" w14:textId="3246CBFD" w:rsidR="00AE1F63" w:rsidRDefault="00542DAF" w:rsidP="00AE1F63">
      <w:pPr>
        <w:pStyle w:val="ListParagraph"/>
        <w:numPr>
          <w:ilvl w:val="2"/>
          <w:numId w:val="2"/>
        </w:numPr>
      </w:pPr>
      <w:r>
        <w:t>F</w:t>
      </w:r>
      <w:r w:rsidR="00AE1F63">
        <w:t xml:space="preserve">FPs are the set of process pairs that are quasi-equilibrated and faster than the </w:t>
      </w:r>
      <w:r w:rsidR="0077330A">
        <w:t>FRP</w:t>
      </w:r>
      <w:r w:rsidR="00AE1F63">
        <w:t>.</w:t>
      </w:r>
      <w:r w:rsidR="00CB055E">
        <w:t xml:space="preserve"> </w:t>
      </w:r>
    </w:p>
    <w:p w14:paraId="7893B28F" w14:textId="137CEBC8" w:rsidR="00AE1F63" w:rsidRDefault="00AE1F63" w:rsidP="00AE1F63">
      <w:pPr>
        <w:pStyle w:val="ListParagraph"/>
        <w:numPr>
          <w:ilvl w:val="2"/>
          <w:numId w:val="2"/>
        </w:numPr>
      </w:pPr>
      <w:r>
        <w:t>SPs are the set of non-negligible process pairs that are slower than the FRP</w:t>
      </w:r>
      <w:r w:rsidR="00B20A05">
        <w:t xml:space="preserve"> and may or may not be quasi-equilibrated</w:t>
      </w:r>
      <w:r>
        <w:t>.</w:t>
      </w:r>
    </w:p>
    <w:p w14:paraId="5349E293" w14:textId="39956A43" w:rsidR="00AE1F63" w:rsidRDefault="00AE1F63" w:rsidP="00AE1F63">
      <w:pPr>
        <w:pStyle w:val="ListParagraph"/>
        <w:numPr>
          <w:ilvl w:val="2"/>
          <w:numId w:val="2"/>
        </w:numPr>
      </w:pPr>
      <w:r>
        <w:t>NSPs are process pairs</w:t>
      </w:r>
      <w:r w:rsidR="00CB055E">
        <w:t xml:space="preserve"> where each process in the pair has </w:t>
      </w:r>
      <w:r>
        <w:t xml:space="preserve">rates low enough that they are not expected to occur during the </w:t>
      </w:r>
      <w:r w:rsidR="00577A25">
        <w:t xml:space="preserve">maximum </w:t>
      </w:r>
      <w:r>
        <w:t>relevant simulation</w:t>
      </w:r>
      <w:r w:rsidR="00577A25">
        <w:t xml:space="preserve"> time (MRST</w:t>
      </w:r>
      <w:r w:rsidR="00A6374B">
        <w:t xml:space="preserve">, which is </w:t>
      </w:r>
      <w:r w:rsidR="006F4AE5">
        <w:t>“</w:t>
      </w:r>
      <w:r w:rsidR="00A6374B">
        <w:t>max_time</w:t>
      </w:r>
      <w:r w:rsidR="006F4AE5">
        <w:t>”</w:t>
      </w:r>
      <w:r w:rsidR="00577A25">
        <w:t>)</w:t>
      </w:r>
      <w:r>
        <w:t>.</w:t>
      </w:r>
    </w:p>
    <w:p w14:paraId="1B106BE6" w14:textId="796C3A9A" w:rsidR="00AE1F63" w:rsidRDefault="00577A25" w:rsidP="00AE1F63">
      <w:pPr>
        <w:pStyle w:val="ListParagraph"/>
        <w:numPr>
          <w:ilvl w:val="3"/>
          <w:numId w:val="2"/>
        </w:numPr>
      </w:pPr>
      <w:r>
        <w:t xml:space="preserve">Any processes </w:t>
      </w:r>
      <w:r w:rsidR="00CB055E">
        <w:t xml:space="preserve">pair </w:t>
      </w:r>
      <w:r>
        <w:t>with a rate below Nsites/MRST is excluded.</w:t>
      </w:r>
    </w:p>
    <w:p w14:paraId="0D5F77B2" w14:textId="24030AB0" w:rsidR="00577A25" w:rsidRDefault="00577A25" w:rsidP="00AE1F63">
      <w:pPr>
        <w:pStyle w:val="ListParagraph"/>
        <w:numPr>
          <w:ilvl w:val="3"/>
          <w:numId w:val="2"/>
        </w:numPr>
      </w:pPr>
      <w:r>
        <w:t>MRST is user supplied</w:t>
      </w:r>
      <w:r w:rsidR="00976C6A">
        <w:t>. During most applications, this would be</w:t>
      </w:r>
      <w:r w:rsidR="0093177D">
        <w:t xml:space="preserve"> of the same order of magnitude </w:t>
      </w:r>
      <w:r>
        <w:t>as the specified</w:t>
      </w:r>
      <w:r w:rsidR="0093177D">
        <w:t xml:space="preserve"> simulation</w:t>
      </w:r>
      <w:r>
        <w:t xml:space="preserve"> </w:t>
      </w:r>
      <w:r w:rsidR="00A6374B">
        <w:t>cutoff_time</w:t>
      </w:r>
      <w:r>
        <w:t>.</w:t>
      </w:r>
    </w:p>
    <w:p w14:paraId="5F3CC0AA" w14:textId="46025E49" w:rsidR="00AE1F63" w:rsidRDefault="00AE1F63" w:rsidP="00AE1F63">
      <w:pPr>
        <w:pStyle w:val="ListParagraph"/>
        <w:numPr>
          <w:ilvl w:val="2"/>
          <w:numId w:val="2"/>
        </w:numPr>
      </w:pPr>
      <w:r w:rsidRPr="00AE1F63">
        <w:t>Any process in a pair that is negligibly slow is not throttled, and is not considered in the below algorithmic steps.</w:t>
      </w:r>
    </w:p>
    <w:p w14:paraId="19ED97D0" w14:textId="77777777" w:rsidR="002469A4" w:rsidRDefault="002469A4">
      <w:pPr>
        <w:spacing w:after="200" w:line="276" w:lineRule="auto"/>
      </w:pPr>
      <w:r>
        <w:br w:type="page"/>
      </w:r>
    </w:p>
    <w:p w14:paraId="25B740F0" w14:textId="72F0C61F" w:rsidR="00C04842" w:rsidRDefault="00AE1F63" w:rsidP="00C04842">
      <w:pPr>
        <w:pStyle w:val="ListParagraph"/>
        <w:numPr>
          <w:ilvl w:val="0"/>
          <w:numId w:val="2"/>
        </w:numPr>
      </w:pPr>
      <w:r w:rsidRPr="00AE1F63">
        <w:lastRenderedPageBreak/>
        <w:t xml:space="preserve">Calculate </w:t>
      </w:r>
      <w:r w:rsidR="00542DAF">
        <w:t>A</w:t>
      </w:r>
      <w:r w:rsidRPr="00AE1F63">
        <w:t>TFs</w:t>
      </w:r>
      <w:r w:rsidR="00542DAF">
        <w:t xml:space="preserve"> for the </w:t>
      </w:r>
      <w:r w:rsidR="00435311">
        <w:t xml:space="preserve">required </w:t>
      </w:r>
      <w:r w:rsidR="00542DAF">
        <w:t>compression scale.</w:t>
      </w:r>
      <w:r w:rsidR="00C04842">
        <w:t xml:space="preserve"> </w:t>
      </w:r>
      <w:r w:rsidR="00435311">
        <w:t xml:space="preserve">Iterate over the </w:t>
      </w:r>
      <w:r w:rsidR="00C04842">
        <w:t>compression scale</w:t>
      </w:r>
      <w:r w:rsidR="00435311">
        <w:t>s</w:t>
      </w:r>
      <w:r w:rsidR="00C04842">
        <w:t xml:space="preserve"> to try to make EF_range_fast_actual ≤ EF_range_fast and EF_range_slow_actual ≤ EF_range_slow or EF_range_actual ≤ EF_range_full, starting with no compression (0, 0) and increasing up to the maximum (3, 3) if the compression criteria are not met.</w:t>
      </w:r>
      <w:r w:rsidR="00435311">
        <w:t xml:space="preserve"> (The first index in the 2-tuple (f, s) is the fast process compression level, and the second index is the slow process compression level.)</w:t>
      </w:r>
    </w:p>
    <w:p w14:paraId="4C90FB47" w14:textId="575A5FCE" w:rsidR="00435311" w:rsidRDefault="00BA2263" w:rsidP="00BA2263">
      <w:pPr>
        <w:pStyle w:val="ListParagraph"/>
        <w:numPr>
          <w:ilvl w:val="1"/>
          <w:numId w:val="5"/>
        </w:numPr>
      </w:pPr>
      <w:r>
        <w:t xml:space="preserve">When setting </w:t>
      </w:r>
      <w:r w:rsidR="00435311">
        <w:t>the compression level</w:t>
      </w:r>
      <w:r w:rsidR="00255E44">
        <w:t xml:space="preserve"> and staggering factors (SF)</w:t>
      </w:r>
      <w:r>
        <w:t xml:space="preserve"> during</w:t>
      </w:r>
      <w:r w:rsidR="00445DAD">
        <w:t xml:space="preserve"> the</w:t>
      </w:r>
      <w:r>
        <w:t xml:space="preserve"> below steps:</w:t>
      </w:r>
    </w:p>
    <w:p w14:paraId="7B16F686" w14:textId="77777777" w:rsidR="00435311" w:rsidRDefault="00435311" w:rsidP="00BA2263">
      <w:pPr>
        <w:pStyle w:val="ListParagraph"/>
        <w:numPr>
          <w:ilvl w:val="2"/>
          <w:numId w:val="5"/>
        </w:numPr>
      </w:pPr>
      <w:r>
        <w:t>The fast process compression level always proceeds through each of its levels before the next slow process compression level is tested. (In other words, the fast/slow compression level is the inner/outer variable in a doubly-nested loop.)</w:t>
      </w:r>
    </w:p>
    <w:p w14:paraId="6646FC1E" w14:textId="778BE67C" w:rsidR="00435311" w:rsidRDefault="00435311" w:rsidP="00BA2263">
      <w:pPr>
        <w:pStyle w:val="ListParagraph"/>
        <w:numPr>
          <w:ilvl w:val="2"/>
          <w:numId w:val="5"/>
        </w:numPr>
      </w:pPr>
      <w:r>
        <w:t>Each compression level sets a</w:t>
      </w:r>
      <w:r w:rsidR="00255E44">
        <w:t xml:space="preserve"> target</w:t>
      </w:r>
      <w:r>
        <w:t xml:space="preserve"> SF for each pair of adjacent processes.</w:t>
      </w:r>
    </w:p>
    <w:p w14:paraId="2F1BE83A" w14:textId="534481D1" w:rsidR="00435311" w:rsidRDefault="00435311" w:rsidP="00BA2263">
      <w:pPr>
        <w:pStyle w:val="ListParagraph"/>
        <w:numPr>
          <w:ilvl w:val="3"/>
          <w:numId w:val="5"/>
        </w:numPr>
      </w:pPr>
      <w:r>
        <w:t xml:space="preserve">If at least one of the processes in the pair is throttled, the </w:t>
      </w:r>
      <w:r w:rsidR="00255E44">
        <w:t xml:space="preserve">actual </w:t>
      </w:r>
      <w:r>
        <w:t>SF is the smaller of the target SF or the actual ratio between the uEFs.</w:t>
      </w:r>
    </w:p>
    <w:p w14:paraId="30F5991B" w14:textId="06351D60" w:rsidR="00435311" w:rsidRDefault="00435311" w:rsidP="00BA2263">
      <w:pPr>
        <w:pStyle w:val="ListParagraph"/>
        <w:numPr>
          <w:ilvl w:val="3"/>
          <w:numId w:val="5"/>
        </w:numPr>
      </w:pPr>
      <w:r>
        <w:t xml:space="preserve">If both processes are unthrottled, the </w:t>
      </w:r>
      <w:r w:rsidR="00255E44">
        <w:t xml:space="preserve">actual </w:t>
      </w:r>
      <w:r>
        <w:t>SF is the actual ratio between the uEFs (i.e., no compression/throttling).</w:t>
      </w:r>
    </w:p>
    <w:p w14:paraId="4EFE9E79" w14:textId="0B828D51" w:rsidR="00577A25" w:rsidRDefault="00C04842" w:rsidP="00577A25">
      <w:pPr>
        <w:pStyle w:val="ListParagraph"/>
        <w:numPr>
          <w:ilvl w:val="1"/>
          <w:numId w:val="2"/>
        </w:numPr>
      </w:pPr>
      <w:r>
        <w:t>Always attempt to s</w:t>
      </w:r>
      <w:r w:rsidR="00D4322B">
        <w:t xml:space="preserve">tep down </w:t>
      </w:r>
      <w:r w:rsidR="00B20A05">
        <w:t>the predicted throttled event frequency (ptEF) of the</w:t>
      </w:r>
      <w:r w:rsidR="00D4322B">
        <w:t xml:space="preserve"> slowest FFP (</w:t>
      </w:r>
      <w:r w:rsidR="00B20A05">
        <w:t>s</w:t>
      </w:r>
      <w:r w:rsidR="00577A25">
        <w:t>FFP</w:t>
      </w:r>
      <w:r w:rsidR="00D4322B">
        <w:t>)</w:t>
      </w:r>
      <w:r w:rsidR="00F15BD4">
        <w:t xml:space="preserve"> from the previous </w:t>
      </w:r>
      <w:r w:rsidR="00D4322B">
        <w:t>oEF</w:t>
      </w:r>
      <w:r w:rsidR="00F15BD4">
        <w:t xml:space="preserve"> toward the minimum FFP rate FFP_floor</w:t>
      </w:r>
      <w:r w:rsidR="00446395">
        <w:t>.</w:t>
      </w:r>
    </w:p>
    <w:p w14:paraId="6FEE451B" w14:textId="6A9C2A43" w:rsidR="00446395" w:rsidRDefault="00446395" w:rsidP="00446395">
      <w:pPr>
        <w:pStyle w:val="ListParagraph"/>
        <w:numPr>
          <w:ilvl w:val="2"/>
          <w:numId w:val="2"/>
        </w:numPr>
      </w:pPr>
      <w:r>
        <w:t>The sFFP is the slowest process pair with uEFs above FFP_floor.</w:t>
      </w:r>
    </w:p>
    <w:p w14:paraId="1CB2EE3A" w14:textId="7AEC089C" w:rsidR="00CB756D" w:rsidRDefault="002621CA" w:rsidP="00446395">
      <w:pPr>
        <w:pStyle w:val="ListParagraph"/>
        <w:numPr>
          <w:ilvl w:val="2"/>
          <w:numId w:val="2"/>
        </w:numPr>
      </w:pPr>
      <w:r>
        <w:t>The</w:t>
      </w:r>
      <w:r w:rsidR="00C04842">
        <w:t xml:space="preserve"> default</w:t>
      </w:r>
      <w:r>
        <w:t xml:space="preserve"> </w:t>
      </w:r>
      <w:r w:rsidR="00CB756D">
        <w:t xml:space="preserve">target </w:t>
      </w:r>
      <w:r>
        <w:t>ptEF of the sFFP is determined by the formula</w:t>
      </w:r>
    </w:p>
    <w:p w14:paraId="2F9FB716" w14:textId="77777777" w:rsidR="00CB756D" w:rsidRDefault="00CB756D" w:rsidP="00CB756D">
      <w:pPr>
        <w:pStyle w:val="ListParagraph"/>
        <w:ind w:left="2160"/>
      </w:pPr>
    </w:p>
    <w:p w14:paraId="1E16DEC0" w14:textId="77777777" w:rsidR="00CB756D" w:rsidRDefault="002621CA" w:rsidP="004A66CB">
      <w:pPr>
        <w:pStyle w:val="ListParagraph"/>
        <w:ind w:left="1980" w:firstLine="720"/>
      </w:pPr>
      <w:r>
        <w:t>sFFP_ptEF = oEF * SU / SD</w:t>
      </w:r>
    </w:p>
    <w:p w14:paraId="49ED4C94" w14:textId="77777777" w:rsidR="00CB756D" w:rsidRDefault="00CB756D" w:rsidP="00CB756D">
      <w:pPr>
        <w:pStyle w:val="ListParagraph"/>
        <w:ind w:left="2160"/>
      </w:pPr>
    </w:p>
    <w:p w14:paraId="03A36F72" w14:textId="5C683206" w:rsidR="002621CA" w:rsidRDefault="002621CA" w:rsidP="00CB756D">
      <w:pPr>
        <w:pStyle w:val="ListParagraph"/>
        <w:ind w:left="2160"/>
      </w:pPr>
      <w:r>
        <w:t>where oEF is the oEF from the previous snapshots, SU is a step-up factor</w:t>
      </w:r>
      <w:r w:rsidR="00EB16FF">
        <w:t xml:space="preserve"> (this is</w:t>
      </w:r>
      <w:r>
        <w:t xml:space="preserve"> </w:t>
      </w:r>
      <w:r w:rsidR="00126CD9">
        <w:t xml:space="preserve">for cases where the sFFP </w:t>
      </w:r>
      <w:r w:rsidR="00EB16FF">
        <w:t>is</w:t>
      </w:r>
      <w:r w:rsidR="00EB16FF">
        <w:rPr>
          <w:i/>
        </w:rPr>
        <w:t xml:space="preserve"> already</w:t>
      </w:r>
      <w:r w:rsidR="00EB16FF">
        <w:t xml:space="preserve"> more aggressively throttled than other FFPs, in which case we bring the sFFP in-line with other FFPs before the stepdown)</w:t>
      </w:r>
      <w:r>
        <w:t xml:space="preserve">, and SD is </w:t>
      </w:r>
      <w:r w:rsidR="00126CD9">
        <w:t>the</w:t>
      </w:r>
      <w:r>
        <w:t xml:space="preserve"> step-down factor</w:t>
      </w:r>
      <w:r w:rsidR="00126CD9">
        <w:t xml:space="preserve"> which attempts to gradually bring the sFFP closer to the floor</w:t>
      </w:r>
      <w:r>
        <w:t>.</w:t>
      </w:r>
    </w:p>
    <w:p w14:paraId="2FF7209D" w14:textId="301758A8" w:rsidR="002621CA" w:rsidRDefault="00BA2263" w:rsidP="002707C5">
      <w:pPr>
        <w:pStyle w:val="ListParagraph"/>
        <w:numPr>
          <w:ilvl w:val="3"/>
          <w:numId w:val="2"/>
        </w:numPr>
      </w:pPr>
      <w:r>
        <w:t>Make a set of</w:t>
      </w:r>
      <w:r w:rsidR="002707C5">
        <w:t xml:space="preserve"> the prior snapshot ATFs for the current set of FFPs</w:t>
      </w:r>
      <w:r w:rsidR="009C5AEA">
        <w:t xml:space="preserve"> (but excluding the FQPs)</w:t>
      </w:r>
      <w:r w:rsidR="002707C5">
        <w:t>.</w:t>
      </w:r>
      <w:r w:rsidR="00FB1108">
        <w:t xml:space="preserve"> </w:t>
      </w:r>
      <w:r w:rsidR="003F7A7B">
        <w:t>SU is</w:t>
      </w:r>
      <w:r w:rsidR="002707C5">
        <w:t xml:space="preserve"> then</w:t>
      </w:r>
      <w:r>
        <w:t xml:space="preserve"> obtained by taking</w:t>
      </w:r>
      <w:r w:rsidR="003F7A7B">
        <w:t xml:space="preserve"> the largest</w:t>
      </w:r>
      <w:r w:rsidR="00255E44">
        <w:t xml:space="preserve"> of th</w:t>
      </w:r>
      <w:r>
        <w:t>is set (or 1, whichever is lesser)</w:t>
      </w:r>
      <w:r w:rsidR="00255E44">
        <w:t xml:space="preserve"> </w:t>
      </w:r>
      <w:r>
        <w:t>and dividing th</w:t>
      </w:r>
      <w:r w:rsidR="00EB16FF">
        <w:t>is factor</w:t>
      </w:r>
      <w:r>
        <w:t xml:space="preserve"> </w:t>
      </w:r>
      <w:r w:rsidR="003F7A7B">
        <w:t xml:space="preserve">by the </w:t>
      </w:r>
      <w:r w:rsidR="002707C5">
        <w:t xml:space="preserve">previous </w:t>
      </w:r>
      <w:r w:rsidR="003F7A7B">
        <w:t xml:space="preserve">ATF </w:t>
      </w:r>
      <w:r w:rsidR="00FB1108">
        <w:t xml:space="preserve">for the </w:t>
      </w:r>
      <w:r w:rsidR="002707C5">
        <w:t xml:space="preserve">current </w:t>
      </w:r>
      <w:r w:rsidR="00FB1108">
        <w:t>sFFP</w:t>
      </w:r>
      <w:r w:rsidR="003F7A7B">
        <w:t xml:space="preserve">. </w:t>
      </w:r>
      <w:r w:rsidR="002621CA">
        <w:t xml:space="preserve">By definition, </w:t>
      </w:r>
      <w:r w:rsidR="00126CD9">
        <w:t>the SU</w:t>
      </w:r>
      <w:r>
        <w:t xml:space="preserve"> should always be</w:t>
      </w:r>
      <w:r w:rsidR="00126CD9">
        <w:t xml:space="preserve"> </w:t>
      </w:r>
      <w:r w:rsidRPr="00BA2263">
        <w:rPr>
          <w:u w:val="single"/>
        </w:rPr>
        <w:t>&gt;</w:t>
      </w:r>
      <w:r w:rsidR="002621CA">
        <w:t xml:space="preserve"> </w:t>
      </w:r>
      <w:r>
        <w:t>1.</w:t>
      </w:r>
      <w:r w:rsidR="006A0C47">
        <w:t xml:space="preserve">  The restriction of the numerator being </w:t>
      </w:r>
      <w:r w:rsidR="006A0C47" w:rsidRPr="002469A4">
        <w:rPr>
          <w:u w:val="single"/>
        </w:rPr>
        <w:t>&lt;</w:t>
      </w:r>
      <w:r w:rsidR="006A0C47">
        <w:rPr>
          <w:u w:val="single"/>
        </w:rPr>
        <w:t xml:space="preserve"> 1 is to prevent the SU from </w:t>
      </w:r>
      <w:r w:rsidR="005D722E">
        <w:rPr>
          <w:u w:val="single"/>
        </w:rPr>
        <w:t>stepping up t</w:t>
      </w:r>
      <w:r w:rsidR="002876D5">
        <w:rPr>
          <w:u w:val="single"/>
        </w:rPr>
        <w:t>he ptEF of the sFFP above the uEF prior to step-down.</w:t>
      </w:r>
    </w:p>
    <w:p w14:paraId="497A0EBD" w14:textId="55F2ECB9" w:rsidR="002621CA" w:rsidRDefault="002621CA" w:rsidP="002621CA">
      <w:pPr>
        <w:pStyle w:val="ListParagraph"/>
        <w:numPr>
          <w:ilvl w:val="3"/>
          <w:numId w:val="2"/>
        </w:numPr>
      </w:pPr>
      <w:r>
        <w:t>SD is a user-defined/adjustable parameter. A conservative value is 10.</w:t>
      </w:r>
    </w:p>
    <w:p w14:paraId="03530869" w14:textId="4BCAA46A" w:rsidR="00446395" w:rsidRDefault="009D379A" w:rsidP="00446395">
      <w:pPr>
        <w:pStyle w:val="ListParagraph"/>
        <w:numPr>
          <w:ilvl w:val="2"/>
          <w:numId w:val="2"/>
        </w:numPr>
      </w:pPr>
      <w:r>
        <w:t>During this stepping down of the sFFP, t</w:t>
      </w:r>
      <w:r w:rsidR="00446395">
        <w:t>he ptEF of the sFFP is</w:t>
      </w:r>
      <w:r w:rsidR="002621CA">
        <w:t xml:space="preserve"> subject to several constraints.</w:t>
      </w:r>
    </w:p>
    <w:p w14:paraId="42916DF1" w14:textId="329C039F" w:rsidR="00F15BD4" w:rsidRDefault="00D4322B" w:rsidP="00446395">
      <w:pPr>
        <w:pStyle w:val="ListParagraph"/>
        <w:numPr>
          <w:ilvl w:val="3"/>
          <w:numId w:val="2"/>
        </w:numPr>
      </w:pPr>
      <w:r>
        <w:t xml:space="preserve">The </w:t>
      </w:r>
      <w:r w:rsidR="00446395">
        <w:t xml:space="preserve">sFFP </w:t>
      </w:r>
      <w:r>
        <w:t>ptEF is larger than or equal to FFP_floor; and</w:t>
      </w:r>
    </w:p>
    <w:p w14:paraId="713A32EB" w14:textId="2BCBB7A7" w:rsidR="00D4322B" w:rsidRDefault="00D4322B" w:rsidP="00446395">
      <w:pPr>
        <w:pStyle w:val="ListParagraph"/>
        <w:numPr>
          <w:ilvl w:val="3"/>
          <w:numId w:val="2"/>
        </w:numPr>
      </w:pPr>
      <w:r>
        <w:t xml:space="preserve">The </w:t>
      </w:r>
      <w:r w:rsidR="00446395">
        <w:t xml:space="preserve">sFFP </w:t>
      </w:r>
      <w:r>
        <w:t>ptEF is larger than or equal to the product of</w:t>
      </w:r>
      <w:r w:rsidR="0079346D">
        <w:t xml:space="preserve"> Nsites and the ptEF of the FRP; and</w:t>
      </w:r>
    </w:p>
    <w:p w14:paraId="63704800" w14:textId="77777777" w:rsidR="002621CA" w:rsidRDefault="0079346D" w:rsidP="00446395">
      <w:pPr>
        <w:pStyle w:val="ListParagraph"/>
        <w:numPr>
          <w:ilvl w:val="3"/>
          <w:numId w:val="2"/>
        </w:numPr>
      </w:pPr>
      <w:r>
        <w:t>The sFFP ptEF is at least the product of the SF for the current compression level and the ptEF of the next slower process, if it exists</w:t>
      </w:r>
      <w:r w:rsidR="002621CA">
        <w:t>; and</w:t>
      </w:r>
    </w:p>
    <w:p w14:paraId="23666F62" w14:textId="4FFBDCE2" w:rsidR="0079346D" w:rsidRDefault="002621CA" w:rsidP="00446395">
      <w:pPr>
        <w:pStyle w:val="ListParagraph"/>
        <w:numPr>
          <w:ilvl w:val="3"/>
          <w:numId w:val="2"/>
        </w:numPr>
      </w:pPr>
      <w:r>
        <w:t>The sFFP ptEF is never larger than the corresponding uEF</w:t>
      </w:r>
      <w:r w:rsidR="0079346D">
        <w:t>.</w:t>
      </w:r>
      <w:r w:rsidR="000B35C1">
        <w:t xml:space="preserve"> </w:t>
      </w:r>
    </w:p>
    <w:p w14:paraId="6BFC0DD6" w14:textId="144F1DAA" w:rsidR="002469A4" w:rsidRDefault="009233E3">
      <w:pPr>
        <w:pStyle w:val="ListParagraph"/>
        <w:numPr>
          <w:ilvl w:val="3"/>
          <w:numId w:val="2"/>
        </w:numPr>
        <w:pPrChange w:id="0" w:author="Savara, Aditya Ashi" w:date="2017-01-10T16:58:00Z">
          <w:pPr>
            <w:spacing w:after="200" w:line="276" w:lineRule="auto"/>
          </w:pPr>
        </w:pPrChange>
      </w:pPr>
      <w:ins w:id="1" w:author="Savara, Aditya Ashi" w:date="2017-01-10T16:49:00Z">
        <w:r>
          <w:t>If the sFFP is within Nsites of the Floor, then</w:t>
        </w:r>
      </w:ins>
      <w:ins w:id="2" w:author="Savara, Aditya Ashi" w:date="2017-01-10T16:59:00Z">
        <w:r w:rsidR="00C721F4">
          <w:t xml:space="preserve"> (during stepdown)</w:t>
        </w:r>
      </w:ins>
      <w:ins w:id="3" w:author="Savara, Aditya Ashi" w:date="2017-01-10T16:49:00Z">
        <w:r>
          <w:t xml:space="preserve"> we constrain it to</w:t>
        </w:r>
      </w:ins>
      <w:ins w:id="4" w:author="Savara, Aditya Ashi" w:date="2017-01-10T16:59:00Z">
        <w:r w:rsidR="00C721F4">
          <w:t xml:space="preserve"> also not </w:t>
        </w:r>
      </w:ins>
      <w:ins w:id="5" w:author="Savara, Aditya Ashi" w:date="2017-01-10T17:03:00Z">
        <w:r w:rsidR="00366C06">
          <w:t>being throttled</w:t>
        </w:r>
      </w:ins>
      <w:ins w:id="6" w:author="Savara, Aditya Ashi" w:date="2017-01-10T16:59:00Z">
        <w:r w:rsidR="00C721F4">
          <w:t xml:space="preserve"> closer than the </w:t>
        </w:r>
        <w:r w:rsidR="00C721F4">
          <w:rPr>
            <w:i/>
          </w:rPr>
          <w:t xml:space="preserve">current </w:t>
        </w:r>
      </w:ins>
      <w:ins w:id="7" w:author="Savara, Aditya Ashi" w:date="2017-01-10T16:49:00Z">
        <w:r w:rsidRPr="00C721F4">
          <w:rPr>
            <w:i/>
            <w:rPrChange w:id="8" w:author="Savara, Aditya Ashi" w:date="2017-01-10T16:58:00Z">
              <w:rPr/>
            </w:rPrChange>
          </w:rPr>
          <w:lastRenderedPageBreak/>
          <w:t>compression</w:t>
        </w:r>
        <w:r>
          <w:t xml:space="preserve"> </w:t>
        </w:r>
      </w:ins>
      <w:ins w:id="9" w:author="Savara, Aditya Ashi" w:date="2017-01-10T16:58:00Z">
        <w:r w:rsidR="00C721F4">
          <w:rPr>
            <w:i/>
          </w:rPr>
          <w:t>staggering factor</w:t>
        </w:r>
      </w:ins>
      <w:ins w:id="10" w:author="Savara, Aditya Ashi" w:date="2017-01-10T16:59:00Z">
        <w:r w:rsidR="00C721F4">
          <w:t xml:space="preserve"> relative to the</w:t>
        </w:r>
      </w:ins>
      <w:ins w:id="11" w:author="Savara, Aditya Ashi" w:date="2017-01-10T16:49:00Z">
        <w:r>
          <w:t xml:space="preserve"> fastest FQP.   If the compression level is 0, then this factor is Nsites</w:t>
        </w:r>
      </w:ins>
      <w:ins w:id="12" w:author="Savara, Aditya Ashi" w:date="2017-01-10T17:02:00Z">
        <w:r w:rsidR="00335228">
          <w:t xml:space="preserve"> (this is </w:t>
        </w:r>
        <w:r w:rsidR="00335228">
          <w:rPr>
            <w:i/>
          </w:rPr>
          <w:t>different</w:t>
        </w:r>
        <w:r w:rsidR="00335228">
          <w:t xml:space="preserve"> from other parts of the code, where a compression level of 0 has no restriction)</w:t>
        </w:r>
      </w:ins>
      <w:ins w:id="13" w:author="Savara, Aditya Ashi" w:date="2017-01-10T16:49:00Z">
        <w:r>
          <w:t>.</w:t>
        </w:r>
      </w:ins>
      <w:ins w:id="14" w:author="Savara, Aditya Ashi" w:date="2017-01-10T16:58:00Z">
        <w:r w:rsidR="00C721F4">
          <w:t xml:space="preserve">  </w:t>
        </w:r>
      </w:ins>
      <w:ins w:id="15" w:author="Savara, Aditya Ashi" w:date="2017-01-10T17:03:00Z">
        <w:r w:rsidR="00D75235">
          <w:t xml:space="preserve"> The sFFP can of course </w:t>
        </w:r>
        <w:r w:rsidR="00D75235">
          <w:rPr>
            <w:i/>
          </w:rPr>
          <w:t>naturally</w:t>
        </w:r>
        <w:r w:rsidR="00D75235">
          <w:t xml:space="preserve"> be closer than Nsites to the fastest FQP, in which case it would not be stepped down further.</w:t>
        </w:r>
      </w:ins>
      <w:bookmarkStart w:id="16" w:name="_GoBack"/>
      <w:bookmarkEnd w:id="16"/>
    </w:p>
    <w:p w14:paraId="39EF14D6" w14:textId="4AE5C67A" w:rsidR="00446395" w:rsidRDefault="00446395" w:rsidP="00446395">
      <w:pPr>
        <w:pStyle w:val="ListParagraph"/>
        <w:numPr>
          <w:ilvl w:val="1"/>
          <w:numId w:val="2"/>
        </w:numPr>
      </w:pPr>
      <w:r>
        <w:t xml:space="preserve">Compress the </w:t>
      </w:r>
      <w:r w:rsidR="00542DAF">
        <w:t>FFPs</w:t>
      </w:r>
    </w:p>
    <w:p w14:paraId="79443CB1" w14:textId="77898CFD" w:rsidR="0079346D" w:rsidRDefault="0079346D" w:rsidP="0079346D">
      <w:pPr>
        <w:pStyle w:val="ListParagraph"/>
        <w:numPr>
          <w:ilvl w:val="2"/>
          <w:numId w:val="2"/>
        </w:numPr>
      </w:pPr>
      <w:r>
        <w:t>Any FFPs with uEFs below FFP_floor are not compressed</w:t>
      </w:r>
      <w:r w:rsidR="009D379A">
        <w:t xml:space="preserve"> (we refer to these as FQPS)</w:t>
      </w:r>
    </w:p>
    <w:p w14:paraId="49D9593F" w14:textId="135C00C3" w:rsidR="0079346D" w:rsidRDefault="0079346D" w:rsidP="0079346D">
      <w:pPr>
        <w:pStyle w:val="ListParagraph"/>
        <w:numPr>
          <w:ilvl w:val="2"/>
          <w:numId w:val="2"/>
        </w:numPr>
      </w:pPr>
      <w:r>
        <w:t>Iterate over the FFPs, starting with the sFFP and moving to the fastest FFP (fFFP).</w:t>
      </w:r>
    </w:p>
    <w:p w14:paraId="351F786F" w14:textId="2E4A89C1" w:rsidR="0079346D" w:rsidRDefault="0079346D" w:rsidP="0079346D">
      <w:pPr>
        <w:pStyle w:val="ListParagraph"/>
        <w:numPr>
          <w:ilvl w:val="3"/>
          <w:numId w:val="2"/>
        </w:numPr>
      </w:pPr>
      <w:r>
        <w:t xml:space="preserve">The ptEF of the next faster process (if it exists) is the </w:t>
      </w:r>
      <w:r w:rsidR="00541606">
        <w:t>ptEF of the current process</w:t>
      </w:r>
      <w:r w:rsidR="00541606" w:rsidRPr="00541606">
        <w:t xml:space="preserve"> </w:t>
      </w:r>
      <w:r>
        <w:t xml:space="preserve">multiplied by the </w:t>
      </w:r>
      <w:r w:rsidR="00541606">
        <w:t>SF between the current and next process for the current compression level</w:t>
      </w:r>
      <w:r>
        <w:t>.</w:t>
      </w:r>
    </w:p>
    <w:p w14:paraId="33455508" w14:textId="77777777" w:rsidR="00ED57B5" w:rsidRDefault="00220E78" w:rsidP="00ED57B5">
      <w:pPr>
        <w:pStyle w:val="ListParagraph"/>
        <w:numPr>
          <w:ilvl w:val="3"/>
          <w:numId w:val="2"/>
        </w:numPr>
      </w:pPr>
      <w:r>
        <w:t>The ATF is then calculated by</w:t>
      </w:r>
    </w:p>
    <w:p w14:paraId="5DA4B371" w14:textId="77777777" w:rsidR="00ED57B5" w:rsidRDefault="00ED57B5" w:rsidP="00ED57B5">
      <w:pPr>
        <w:pStyle w:val="ListParagraph"/>
        <w:ind w:left="2880"/>
      </w:pPr>
    </w:p>
    <w:p w14:paraId="625CE3FA" w14:textId="05DBD5C6" w:rsidR="00220E78" w:rsidRDefault="00220E78" w:rsidP="00FB1108">
      <w:pPr>
        <w:pStyle w:val="ListParagraph"/>
        <w:ind w:left="2520" w:firstLine="720"/>
      </w:pPr>
      <w:r>
        <w:t>ATF = ptEF / uEF</w:t>
      </w:r>
    </w:p>
    <w:p w14:paraId="35B06C96" w14:textId="77777777" w:rsidR="00ED57B5" w:rsidRDefault="00ED57B5" w:rsidP="00ED57B5">
      <w:pPr>
        <w:pStyle w:val="ListParagraph"/>
        <w:ind w:left="2880"/>
      </w:pPr>
    </w:p>
    <w:p w14:paraId="06DF10CF" w14:textId="3694854E" w:rsidR="00220E78" w:rsidRDefault="00220E78" w:rsidP="00AE1F63">
      <w:pPr>
        <w:pStyle w:val="ListParagraph"/>
        <w:numPr>
          <w:ilvl w:val="1"/>
          <w:numId w:val="2"/>
        </w:numPr>
      </w:pPr>
      <w:r>
        <w:t>Compress the SPs.</w:t>
      </w:r>
    </w:p>
    <w:p w14:paraId="0C4A52FD" w14:textId="4A05DD64" w:rsidR="00220E78" w:rsidRDefault="00220E78" w:rsidP="00220E78">
      <w:pPr>
        <w:pStyle w:val="ListParagraph"/>
        <w:numPr>
          <w:ilvl w:val="2"/>
          <w:numId w:val="2"/>
        </w:numPr>
      </w:pPr>
      <w:r>
        <w:t>The fastest throttled slow process (fSP) is the fastest SP that has a rate less than or equal to oEF_FRP / Nsites.</w:t>
      </w:r>
    </w:p>
    <w:p w14:paraId="5E0B3319" w14:textId="1CEFB9C2" w:rsidR="00220E78" w:rsidRDefault="00220E78" w:rsidP="00220E78">
      <w:pPr>
        <w:pStyle w:val="ListParagraph"/>
        <w:numPr>
          <w:ilvl w:val="2"/>
          <w:numId w:val="2"/>
        </w:numPr>
      </w:pPr>
      <w:r>
        <w:t>Iterate over the throttled SPs, starting with the fSP and moving to the slowest SP (sSP).</w:t>
      </w:r>
    </w:p>
    <w:p w14:paraId="39BD42E8" w14:textId="5EDE3C42" w:rsidR="00541606" w:rsidRDefault="00220E78" w:rsidP="00541606">
      <w:pPr>
        <w:pStyle w:val="ListParagraph"/>
        <w:numPr>
          <w:ilvl w:val="3"/>
          <w:numId w:val="2"/>
        </w:numPr>
      </w:pPr>
      <w:r>
        <w:t xml:space="preserve">The ptEF for the next slower process (if it exists) is the </w:t>
      </w:r>
      <w:r w:rsidR="00541606">
        <w:t>ptEF of the current process</w:t>
      </w:r>
      <w:r w:rsidR="00541606" w:rsidRPr="00541606">
        <w:t xml:space="preserve"> </w:t>
      </w:r>
      <w:r w:rsidR="00541606">
        <w:t>divided by the SF between the current and next process for the current compression level.</w:t>
      </w:r>
    </w:p>
    <w:p w14:paraId="6B03744E" w14:textId="77777777" w:rsidR="00ED57B5" w:rsidRDefault="00541606" w:rsidP="00ED57B5">
      <w:pPr>
        <w:pStyle w:val="ListParagraph"/>
        <w:numPr>
          <w:ilvl w:val="3"/>
          <w:numId w:val="2"/>
        </w:numPr>
      </w:pPr>
      <w:r>
        <w:t>The ATF is then calculated by</w:t>
      </w:r>
    </w:p>
    <w:p w14:paraId="377D32F4" w14:textId="77777777" w:rsidR="00ED57B5" w:rsidRDefault="00ED57B5" w:rsidP="00ED57B5">
      <w:pPr>
        <w:pStyle w:val="ListParagraph"/>
        <w:ind w:left="2880"/>
      </w:pPr>
    </w:p>
    <w:p w14:paraId="1D5C3E82" w14:textId="7E91B943" w:rsidR="00541606" w:rsidRDefault="00541606" w:rsidP="00FB1108">
      <w:pPr>
        <w:pStyle w:val="ListParagraph"/>
        <w:ind w:left="2520" w:firstLine="720"/>
      </w:pPr>
      <w:r>
        <w:t>ATF = ptEF / uEF</w:t>
      </w:r>
    </w:p>
    <w:p w14:paraId="59189EF8" w14:textId="77777777" w:rsidR="00ED57B5" w:rsidRDefault="00ED57B5" w:rsidP="00ED57B5">
      <w:pPr>
        <w:pStyle w:val="ListParagraph"/>
        <w:ind w:left="2880"/>
      </w:pPr>
    </w:p>
    <w:p w14:paraId="37BBAF88" w14:textId="77777777" w:rsidR="002469A4" w:rsidRDefault="002469A4">
      <w:pPr>
        <w:spacing w:after="200" w:line="276" w:lineRule="auto"/>
      </w:pPr>
      <w:r>
        <w:br w:type="page"/>
      </w:r>
    </w:p>
    <w:p w14:paraId="3F1D988F" w14:textId="3FABAA93" w:rsidR="00541606" w:rsidRDefault="00AF1236" w:rsidP="002332FA">
      <w:pPr>
        <w:pStyle w:val="ListParagraph"/>
        <w:numPr>
          <w:ilvl w:val="1"/>
          <w:numId w:val="2"/>
        </w:numPr>
      </w:pPr>
      <w:r>
        <w:lastRenderedPageBreak/>
        <w:t xml:space="preserve">Calculate </w:t>
      </w:r>
      <w:r w:rsidR="00541606">
        <w:t xml:space="preserve">the achieved compression ratio(s) </w:t>
      </w:r>
      <w:r>
        <w:t xml:space="preserve">and determine if they </w:t>
      </w:r>
      <w:r w:rsidR="00541606">
        <w:t>meet the compression criteria.</w:t>
      </w:r>
    </w:p>
    <w:p w14:paraId="2590436C" w14:textId="2A77549C" w:rsidR="00541606" w:rsidRDefault="00541606" w:rsidP="002332FA">
      <w:pPr>
        <w:pStyle w:val="ListParagraph"/>
        <w:numPr>
          <w:ilvl w:val="2"/>
          <w:numId w:val="2"/>
        </w:numPr>
      </w:pPr>
      <w:r>
        <w:t>If split range compression is employed:</w:t>
      </w:r>
    </w:p>
    <w:p w14:paraId="72E037C6" w14:textId="4F877E3D" w:rsidR="00ED57B5" w:rsidRDefault="00AF1236" w:rsidP="002332FA">
      <w:pPr>
        <w:pStyle w:val="ListParagraph"/>
        <w:numPr>
          <w:ilvl w:val="3"/>
          <w:numId w:val="2"/>
        </w:numPr>
      </w:pPr>
      <w:r>
        <w:t>For fast processes, i</w:t>
      </w:r>
      <w:r w:rsidRPr="00AF1236">
        <w:t xml:space="preserve">f the sFFP is within Nsites of </w:t>
      </w:r>
      <w:r w:rsidR="00ED57B5">
        <w:t>an adjacent FQP</w:t>
      </w:r>
      <w:r w:rsidR="00782B8F">
        <w:t xml:space="preserve"> such that</w:t>
      </w:r>
    </w:p>
    <w:p w14:paraId="13BD89B8" w14:textId="77777777" w:rsidR="00ED57B5" w:rsidRDefault="00ED57B5" w:rsidP="00FB1108">
      <w:pPr>
        <w:pStyle w:val="ListParagraph"/>
        <w:ind w:left="2520"/>
      </w:pPr>
    </w:p>
    <w:p w14:paraId="0A58997B" w14:textId="5CBF7E9E" w:rsidR="00ED57B5" w:rsidRDefault="00ED57B5" w:rsidP="002332FA">
      <w:pPr>
        <w:pStyle w:val="ListParagraph"/>
        <w:ind w:left="2520" w:firstLine="720"/>
      </w:pPr>
      <w:r>
        <w:t>FQP_ptEF * Nsites &gt; sFFP_ptEF</w:t>
      </w:r>
    </w:p>
    <w:p w14:paraId="3277328C" w14:textId="77777777" w:rsidR="00ED57B5" w:rsidRDefault="00ED57B5" w:rsidP="002332FA">
      <w:pPr>
        <w:pStyle w:val="ListParagraph"/>
        <w:ind w:left="2520"/>
      </w:pPr>
    </w:p>
    <w:p w14:paraId="39694B24" w14:textId="21E85A2B" w:rsidR="00ED57B5" w:rsidRDefault="00ED57B5" w:rsidP="00FB1108">
      <w:pPr>
        <w:pStyle w:val="ListParagraph"/>
        <w:ind w:left="2880"/>
      </w:pPr>
      <w:r>
        <w:t>then</w:t>
      </w:r>
    </w:p>
    <w:p w14:paraId="17747275" w14:textId="77777777" w:rsidR="00ED57B5" w:rsidRDefault="00ED57B5" w:rsidP="002332FA">
      <w:pPr>
        <w:pStyle w:val="ListParagraph"/>
        <w:ind w:left="2520"/>
      </w:pPr>
    </w:p>
    <w:p w14:paraId="2197944E" w14:textId="29AD3532" w:rsidR="00AF1236" w:rsidRDefault="00AF1236" w:rsidP="002332FA">
      <w:pPr>
        <w:pStyle w:val="ListParagraph"/>
        <w:ind w:left="2520" w:firstLine="720"/>
      </w:pPr>
      <w:r w:rsidRPr="00AF1236">
        <w:t>EF_range_fast_actual = fFFP</w:t>
      </w:r>
      <w:r w:rsidR="00ED57B5">
        <w:t>_ptEF</w:t>
      </w:r>
      <w:r w:rsidRPr="00AF1236">
        <w:t xml:space="preserve"> / FFP_floor</w:t>
      </w:r>
    </w:p>
    <w:p w14:paraId="0D2BDCAD" w14:textId="77777777" w:rsidR="00AF1236" w:rsidRDefault="00AF1236" w:rsidP="002332FA">
      <w:pPr>
        <w:pStyle w:val="ListParagraph"/>
        <w:ind w:left="2520"/>
      </w:pPr>
    </w:p>
    <w:p w14:paraId="66BD9144" w14:textId="30554DD4" w:rsidR="00AF1236" w:rsidRDefault="00AF1236" w:rsidP="00FB1108">
      <w:pPr>
        <w:pStyle w:val="ListParagraph"/>
        <w:ind w:left="2880"/>
      </w:pPr>
      <w:r>
        <w:t>Otherwise,</w:t>
      </w:r>
    </w:p>
    <w:p w14:paraId="117AD54B" w14:textId="77777777" w:rsidR="00AF1236" w:rsidRDefault="00AF1236" w:rsidP="002332FA">
      <w:pPr>
        <w:pStyle w:val="ListParagraph"/>
        <w:ind w:left="2520"/>
      </w:pPr>
    </w:p>
    <w:p w14:paraId="53977E9A" w14:textId="38EB0DED" w:rsidR="00AF1236" w:rsidRDefault="00AF1236" w:rsidP="002332FA">
      <w:pPr>
        <w:pStyle w:val="ListParagraph"/>
        <w:ind w:left="2520" w:firstLine="720"/>
      </w:pPr>
      <w:r w:rsidRPr="00AF1236">
        <w:t>EF_range_fast_actual = fFFP</w:t>
      </w:r>
      <w:r w:rsidR="00B90ABF">
        <w:t>_ptEF</w:t>
      </w:r>
      <w:r w:rsidRPr="00AF1236">
        <w:t xml:space="preserve"> /</w:t>
      </w:r>
      <w:r w:rsidR="00B90ABF">
        <w:t xml:space="preserve"> </w:t>
      </w:r>
      <w:r w:rsidRPr="00AF1236">
        <w:t>sFFP</w:t>
      </w:r>
      <w:r w:rsidR="00B90ABF">
        <w:t>_ptEF</w:t>
      </w:r>
    </w:p>
    <w:p w14:paraId="3DE46B08" w14:textId="77777777" w:rsidR="00ED57B5" w:rsidRDefault="00ED57B5" w:rsidP="00ED57B5">
      <w:pPr>
        <w:pStyle w:val="ListParagraph"/>
        <w:ind w:left="2160"/>
      </w:pPr>
    </w:p>
    <w:p w14:paraId="17744B48" w14:textId="69470DAD" w:rsidR="00AF1236" w:rsidRDefault="00AF1236" w:rsidP="002332FA">
      <w:pPr>
        <w:pStyle w:val="ListParagraph"/>
        <w:numPr>
          <w:ilvl w:val="3"/>
          <w:numId w:val="2"/>
        </w:numPr>
      </w:pPr>
      <w:r>
        <w:t>For slow processes,</w:t>
      </w:r>
    </w:p>
    <w:p w14:paraId="73C50B15" w14:textId="77777777" w:rsidR="00AF1236" w:rsidRDefault="00AF1236" w:rsidP="00AF1236">
      <w:pPr>
        <w:pStyle w:val="ListParagraph"/>
        <w:ind w:left="2160"/>
      </w:pPr>
    </w:p>
    <w:p w14:paraId="65E49903" w14:textId="249B483E" w:rsidR="00AF1236" w:rsidRDefault="00AF1236" w:rsidP="00FB1108">
      <w:pPr>
        <w:pStyle w:val="ListParagraph"/>
        <w:ind w:left="2520" w:firstLine="720"/>
      </w:pPr>
      <w:r>
        <w:t>EF_range_slow_actual = FRP</w:t>
      </w:r>
      <w:r w:rsidR="00B90ABF">
        <w:t>_ptEF</w:t>
      </w:r>
      <w:r>
        <w:t xml:space="preserve"> / sSP</w:t>
      </w:r>
      <w:r w:rsidR="00B90ABF">
        <w:t>_ptEF</w:t>
      </w:r>
    </w:p>
    <w:p w14:paraId="0DCEE8E7" w14:textId="77777777" w:rsidR="00AF1236" w:rsidRDefault="00AF1236" w:rsidP="00AF1236">
      <w:pPr>
        <w:pStyle w:val="ListParagraph"/>
        <w:ind w:left="2160"/>
      </w:pPr>
    </w:p>
    <w:p w14:paraId="30371E93" w14:textId="6D2B22A1" w:rsidR="00AF1236" w:rsidRDefault="00AF1236" w:rsidP="002332FA">
      <w:pPr>
        <w:pStyle w:val="ListParagraph"/>
        <w:numPr>
          <w:ilvl w:val="2"/>
          <w:numId w:val="2"/>
        </w:numPr>
      </w:pPr>
      <w:r>
        <w:t>If ful</w:t>
      </w:r>
      <w:r w:rsidR="00B90ABF">
        <w:t>l range compression is employed, then EF_range_full_actual is the ratio of the ptEFs for the fastest and slowest processes</w:t>
      </w:r>
      <w:r w:rsidR="00991FE5">
        <w:t xml:space="preserve"> ranks (for each process rank, the ptEF of that process rank is the higher of the two ptEFs within that process pair)</w:t>
      </w:r>
      <w:r w:rsidR="00B90ABF">
        <w:t>.</w:t>
      </w:r>
    </w:p>
    <w:p w14:paraId="55838B51" w14:textId="3F24DAC0" w:rsidR="00672914" w:rsidRDefault="00AF1236" w:rsidP="002332FA">
      <w:pPr>
        <w:pStyle w:val="ListParagraph"/>
        <w:numPr>
          <w:ilvl w:val="2"/>
          <w:numId w:val="2"/>
        </w:numPr>
      </w:pPr>
      <w:r>
        <w:t xml:space="preserve">The compression </w:t>
      </w:r>
      <w:r w:rsidR="00991FE5">
        <w:t>criteria are met</w:t>
      </w:r>
      <w:r w:rsidR="00B90ABF">
        <w:t xml:space="preserve"> </w:t>
      </w:r>
      <w:r>
        <w:t>if</w:t>
      </w:r>
      <w:r w:rsidR="00B90ABF">
        <w:t xml:space="preserve"> the actual compression ratio(s) are less than the target compression ratios.</w:t>
      </w:r>
    </w:p>
    <w:p w14:paraId="71E35213" w14:textId="18020568" w:rsidR="00B90ABF" w:rsidRDefault="00672914" w:rsidP="002332FA">
      <w:pPr>
        <w:pStyle w:val="ListParagraph"/>
        <w:numPr>
          <w:ilvl w:val="1"/>
          <w:numId w:val="2"/>
        </w:numPr>
      </w:pPr>
      <w:r>
        <w:t xml:space="preserve">Check if the target compression is achieved. </w:t>
      </w:r>
      <w:r w:rsidR="00B90ABF">
        <w:t>If the achieved compression ratios are not sufficient</w:t>
      </w:r>
      <w:r>
        <w:t xml:space="preserve"> (based on Step 2</w:t>
      </w:r>
      <w:r w:rsidR="00FB1108">
        <w:t>e</w:t>
      </w:r>
      <w:r>
        <w:t>)</w:t>
      </w:r>
      <w:r w:rsidR="00B90ABF">
        <w:t xml:space="preserve"> and the current compression level is less than the maximum allowed, go to Step 2</w:t>
      </w:r>
      <w:r w:rsidR="001551DE">
        <w:t>a and</w:t>
      </w:r>
      <w:r w:rsidR="00B90ABF">
        <w:t xml:space="preserve"> try the next compression level. Otherwise, </w:t>
      </w:r>
      <w:r w:rsidR="001551DE">
        <w:t>continue</w:t>
      </w:r>
      <w:r w:rsidR="00B90ABF">
        <w:t>.</w:t>
      </w:r>
    </w:p>
    <w:p w14:paraId="47E981C8" w14:textId="0F7FAC08" w:rsidR="001551DE" w:rsidRDefault="001551DE" w:rsidP="002332FA">
      <w:pPr>
        <w:pStyle w:val="ListParagraph"/>
        <w:numPr>
          <w:ilvl w:val="1"/>
          <w:numId w:val="2"/>
        </w:numPr>
      </w:pPr>
      <w:r w:rsidRPr="00AE1F63">
        <w:t xml:space="preserve">If </w:t>
      </w:r>
      <w:r w:rsidRPr="00AE1F63">
        <w:rPr>
          <w:i/>
        </w:rPr>
        <w:t>m</w:t>
      </w:r>
      <w:r w:rsidRPr="00AE1F63">
        <w:t>/</w:t>
      </w:r>
      <w:r w:rsidRPr="00AE1F63">
        <w:rPr>
          <w:i/>
        </w:rPr>
        <w:t xml:space="preserve">M </w:t>
      </w:r>
      <w:r w:rsidRPr="00AE1F63">
        <w:t xml:space="preserve">is an integer, unthrottle the slow processes by setting their </w:t>
      </w:r>
      <w:r>
        <w:t>A</w:t>
      </w:r>
      <w:r w:rsidRPr="00AE1F63">
        <w:t>TFs to 1.</w:t>
      </w:r>
    </w:p>
    <w:p w14:paraId="3B145B15" w14:textId="7FB876B0" w:rsidR="00AE1F63" w:rsidRPr="00AE1F63" w:rsidRDefault="00AE1F63" w:rsidP="00AE1F63">
      <w:pPr>
        <w:pStyle w:val="ListParagraph"/>
        <w:numPr>
          <w:ilvl w:val="0"/>
          <w:numId w:val="2"/>
        </w:numPr>
      </w:pPr>
      <w:r w:rsidRPr="00AE1F63">
        <w:t xml:space="preserve">Apply the calculated </w:t>
      </w:r>
      <w:r w:rsidR="00B90ABF">
        <w:t>A</w:t>
      </w:r>
      <w:r w:rsidRPr="00AE1F63">
        <w:t xml:space="preserve">TFs to the transition rate constants. Run a snapshot, and </w:t>
      </w:r>
      <w:r>
        <w:t>increment</w:t>
      </w:r>
      <w:r w:rsidRPr="00AE1F63">
        <w:t xml:space="preserve"> </w:t>
      </w:r>
      <w:r w:rsidRPr="00AE1F63">
        <w:rPr>
          <w:i/>
        </w:rPr>
        <w:t>m</w:t>
      </w:r>
      <w:r w:rsidRPr="00AE1F63">
        <w:t xml:space="preserve"> by 1.</w:t>
      </w:r>
    </w:p>
    <w:p w14:paraId="16F71896" w14:textId="43FE5350" w:rsidR="00AE1F63" w:rsidRPr="00AE1F63" w:rsidRDefault="00B90ABF" w:rsidP="00AE1F63">
      <w:pPr>
        <w:pStyle w:val="ListParagraph"/>
        <w:numPr>
          <w:ilvl w:val="0"/>
          <w:numId w:val="2"/>
        </w:numPr>
      </w:pPr>
      <w:r>
        <w:t>Repeat steps 1-</w:t>
      </w:r>
      <w:r w:rsidR="001551DE">
        <w:t>3</w:t>
      </w:r>
      <w:r w:rsidR="001551DE" w:rsidRPr="00AE1F63">
        <w:t xml:space="preserve"> </w:t>
      </w:r>
      <w:r w:rsidR="00AE1F63" w:rsidRPr="00AE1F63">
        <w:t>until steady-state is reached.</w:t>
      </w:r>
    </w:p>
    <w:p w14:paraId="01B675D2" w14:textId="77777777" w:rsidR="00AE1F63" w:rsidRDefault="00AE1F63" w:rsidP="00AE1F63"/>
    <w:sectPr w:rsidR="00AE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8EC"/>
    <w:multiLevelType w:val="hybridMultilevel"/>
    <w:tmpl w:val="FF6C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D34FCE"/>
    <w:multiLevelType w:val="hybridMultilevel"/>
    <w:tmpl w:val="9B38209E"/>
    <w:lvl w:ilvl="0" w:tplc="A09E73A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349B5"/>
    <w:multiLevelType w:val="hybridMultilevel"/>
    <w:tmpl w:val="CA44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F8A"/>
    <w:multiLevelType w:val="hybridMultilevel"/>
    <w:tmpl w:val="999A2452"/>
    <w:lvl w:ilvl="0" w:tplc="C29EB5D2"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9C6DA3"/>
    <w:multiLevelType w:val="hybridMultilevel"/>
    <w:tmpl w:val="D5CA4EEA"/>
    <w:lvl w:ilvl="0" w:tplc="FF506CC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vara, Aditya Ashi">
    <w15:presenceInfo w15:providerId="AD" w15:userId="S-1-5-21-1060284298-842925246-1417001333-113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69E4BDB-7F5E-441D-85A4-1EE8DB46DFD5}"/>
    <w:docVar w:name="dgnword-eventsink" w:val="163635008"/>
  </w:docVars>
  <w:rsids>
    <w:rsidRoot w:val="00EA35B9"/>
    <w:rsid w:val="000B35C1"/>
    <w:rsid w:val="000D3410"/>
    <w:rsid w:val="001014E6"/>
    <w:rsid w:val="001069C6"/>
    <w:rsid w:val="00126CD9"/>
    <w:rsid w:val="001551DE"/>
    <w:rsid w:val="00156C5E"/>
    <w:rsid w:val="00220E78"/>
    <w:rsid w:val="002332FA"/>
    <w:rsid w:val="002432F7"/>
    <w:rsid w:val="002469A4"/>
    <w:rsid w:val="00255E44"/>
    <w:rsid w:val="002621CA"/>
    <w:rsid w:val="002707C5"/>
    <w:rsid w:val="00286706"/>
    <w:rsid w:val="002876D5"/>
    <w:rsid w:val="002C1008"/>
    <w:rsid w:val="002E291C"/>
    <w:rsid w:val="00335228"/>
    <w:rsid w:val="00366C06"/>
    <w:rsid w:val="003A7D3D"/>
    <w:rsid w:val="003C10F0"/>
    <w:rsid w:val="003E052E"/>
    <w:rsid w:val="003F7A7B"/>
    <w:rsid w:val="00435311"/>
    <w:rsid w:val="0043627E"/>
    <w:rsid w:val="00445DAD"/>
    <w:rsid w:val="00446395"/>
    <w:rsid w:val="00453AD2"/>
    <w:rsid w:val="004A66CB"/>
    <w:rsid w:val="00541606"/>
    <w:rsid w:val="00542DAF"/>
    <w:rsid w:val="00577A25"/>
    <w:rsid w:val="00584AAD"/>
    <w:rsid w:val="005A754C"/>
    <w:rsid w:val="005B6819"/>
    <w:rsid w:val="005D722E"/>
    <w:rsid w:val="00624BA7"/>
    <w:rsid w:val="00672914"/>
    <w:rsid w:val="006A0C47"/>
    <w:rsid w:val="006A761F"/>
    <w:rsid w:val="006B20B8"/>
    <w:rsid w:val="006D67A6"/>
    <w:rsid w:val="006F4AE5"/>
    <w:rsid w:val="00731242"/>
    <w:rsid w:val="0077330A"/>
    <w:rsid w:val="00782B8F"/>
    <w:rsid w:val="0079346D"/>
    <w:rsid w:val="007A1C13"/>
    <w:rsid w:val="008514FA"/>
    <w:rsid w:val="00866A5E"/>
    <w:rsid w:val="008C5335"/>
    <w:rsid w:val="00915E99"/>
    <w:rsid w:val="009233E3"/>
    <w:rsid w:val="0093177D"/>
    <w:rsid w:val="00966B73"/>
    <w:rsid w:val="00976C6A"/>
    <w:rsid w:val="00991FE5"/>
    <w:rsid w:val="009C3064"/>
    <w:rsid w:val="009C5AEA"/>
    <w:rsid w:val="009D379A"/>
    <w:rsid w:val="00A232D6"/>
    <w:rsid w:val="00A442A6"/>
    <w:rsid w:val="00A555B8"/>
    <w:rsid w:val="00A6374B"/>
    <w:rsid w:val="00A66376"/>
    <w:rsid w:val="00A808FD"/>
    <w:rsid w:val="00A93BBA"/>
    <w:rsid w:val="00AE1F63"/>
    <w:rsid w:val="00AE63AC"/>
    <w:rsid w:val="00AF1236"/>
    <w:rsid w:val="00B20A05"/>
    <w:rsid w:val="00B90ABF"/>
    <w:rsid w:val="00BA2263"/>
    <w:rsid w:val="00BC5EC0"/>
    <w:rsid w:val="00C04842"/>
    <w:rsid w:val="00C20FAE"/>
    <w:rsid w:val="00C27AD5"/>
    <w:rsid w:val="00C41A93"/>
    <w:rsid w:val="00C721F4"/>
    <w:rsid w:val="00C8680A"/>
    <w:rsid w:val="00CB00DC"/>
    <w:rsid w:val="00CB055E"/>
    <w:rsid w:val="00CB756D"/>
    <w:rsid w:val="00D0032E"/>
    <w:rsid w:val="00D377A9"/>
    <w:rsid w:val="00D4322B"/>
    <w:rsid w:val="00D72790"/>
    <w:rsid w:val="00D75235"/>
    <w:rsid w:val="00D9158F"/>
    <w:rsid w:val="00DD0FC7"/>
    <w:rsid w:val="00DE7F3C"/>
    <w:rsid w:val="00E45644"/>
    <w:rsid w:val="00E82BF3"/>
    <w:rsid w:val="00EA35B9"/>
    <w:rsid w:val="00EB16FF"/>
    <w:rsid w:val="00ED57B5"/>
    <w:rsid w:val="00EF1893"/>
    <w:rsid w:val="00F06ACE"/>
    <w:rsid w:val="00F15BD4"/>
    <w:rsid w:val="00F43692"/>
    <w:rsid w:val="00F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F247"/>
  <w15:docId w15:val="{5A9C3F96-5E63-4838-9F78-F3983527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A35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A35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2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0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0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5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Sutton, Jonathan E.</dc:creator>
  <cp:lastModifiedBy>Savara, Aditya Ashi</cp:lastModifiedBy>
  <cp:revision>14</cp:revision>
  <dcterms:created xsi:type="dcterms:W3CDTF">2016-12-14T19:44:00Z</dcterms:created>
  <dcterms:modified xsi:type="dcterms:W3CDTF">2017-01-10T22:03:00Z</dcterms:modified>
</cp:coreProperties>
</file>